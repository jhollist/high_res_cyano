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9399" w14:textId="77777777" w:rsidR="00066E28" w:rsidRDefault="00BC205F">
      <w:pPr>
        <w:pStyle w:val="Date"/>
      </w:pPr>
      <w:r>
        <w:t>2021-05-25</w:t>
      </w:r>
    </w:p>
    <w:p w14:paraId="12182FFF" w14:textId="77777777" w:rsidR="00066E28" w:rsidRDefault="00BC205F">
      <w:pPr>
        <w:pStyle w:val="FirstParagraph"/>
      </w:pPr>
      <w:r>
        <w:t>Shubael and Hamblin Pond neighbors,</w:t>
      </w:r>
    </w:p>
    <w:p w14:paraId="44F61431" w14:textId="2B271ED2" w:rsidR="00066E28" w:rsidRDefault="00BC205F">
      <w:pPr>
        <w:pStyle w:val="BodyText"/>
      </w:pPr>
      <w:del w:id="0" w:author="Gleason, Tim" w:date="2021-05-25T15:37:00Z">
        <w:r w:rsidDel="007C4EF6">
          <w:delText xml:space="preserve">OVer </w:delText>
        </w:r>
      </w:del>
      <w:ins w:id="1" w:author="Gleason, Tim" w:date="2021-05-25T15:37:00Z">
        <w:r w:rsidR="007C4EF6">
          <w:t>O</w:t>
        </w:r>
        <w:r w:rsidR="007C4EF6">
          <w:t>v</w:t>
        </w:r>
        <w:r w:rsidR="007C4EF6">
          <w:t xml:space="preserve">er </w:t>
        </w:r>
      </w:ins>
      <w:r>
        <w:t xml:space="preserve">the past several months, a research team from the US Environmental Protection Agency (USEPA) has been coordinating with </w:t>
      </w:r>
      <w:ins w:id="2" w:author="Gleason, Tim" w:date="2021-05-25T15:37:00Z">
        <w:r w:rsidR="007C4EF6">
          <w:t xml:space="preserve">the </w:t>
        </w:r>
      </w:ins>
      <w:r>
        <w:t>Barns</w:t>
      </w:r>
      <w:del w:id="3" w:author="Gleason, Tim" w:date="2021-05-25T15:37:00Z">
        <w:r w:rsidDel="007C4EF6">
          <w:delText>a</w:delText>
        </w:r>
      </w:del>
      <w:r>
        <w:t xml:space="preserve">table Clean Water Coalition (BCWC) and the Town of Barnstable to begin a research project in both Shubael and Hamblin Ponds. </w:t>
      </w:r>
      <w:r>
        <w:t>We wanted to provide you with a little more information as well as some contacts in case you have more questions.</w:t>
      </w:r>
    </w:p>
    <w:p w14:paraId="2F716B60" w14:textId="422F2B2D" w:rsidR="00066E28" w:rsidRDefault="00BC205F">
      <w:pPr>
        <w:pStyle w:val="BodyText"/>
      </w:pPr>
      <w:r>
        <w:t xml:space="preserve">The USEPA team will start sampling early in the summer. The most conspicuous part of the effort will be a </w:t>
      </w:r>
      <w:ins w:id="4" w:author="Gleason, Tim" w:date="2021-05-25T15:38:00Z">
        <w:r w:rsidR="007C4EF6">
          <w:t xml:space="preserve">yellow </w:t>
        </w:r>
      </w:ins>
      <w:r>
        <w:t>water quality buoy that will be moor</w:t>
      </w:r>
      <w:r>
        <w:t xml:space="preserve">ed near the center of </w:t>
      </w:r>
      <w:del w:id="5" w:author="Gleason, Tim" w:date="2021-05-25T15:39:00Z">
        <w:r w:rsidDel="007C4EF6">
          <w:delText>th</w:delText>
        </w:r>
      </w:del>
      <w:r>
        <w:t>e</w:t>
      </w:r>
      <w:ins w:id="6" w:author="Gleason, Tim" w:date="2021-05-25T15:39:00Z">
        <w:r w:rsidR="007C4EF6">
          <w:t>ach</w:t>
        </w:r>
      </w:ins>
      <w:r>
        <w:t xml:space="preserve"> pond</w:t>
      </w:r>
      <w:del w:id="7" w:author="Gleason, Tim" w:date="2021-05-25T15:39:00Z">
        <w:r w:rsidDel="007C4EF6">
          <w:delText>s</w:delText>
        </w:r>
      </w:del>
      <w:r>
        <w:t xml:space="preserve"> from June through early November. The buoy should not impact your use of the pond. If you are curious you may certainly take a look at the buoy, but the USEPA team does ask that you stay a few feet from the buoy if you are o</w:t>
      </w:r>
      <w:r>
        <w:t>ut near it.</w:t>
      </w:r>
    </w:p>
    <w:p w14:paraId="2D3117F8" w14:textId="5B1A95B2" w:rsidR="00066E28" w:rsidRDefault="00BC205F">
      <w:pPr>
        <w:pStyle w:val="BodyText"/>
      </w:pPr>
      <w:r>
        <w:t xml:space="preserve">In addition to the buoy, the USEPA team will be on site 1-2 times per month collecting water samples and taking other measurements. </w:t>
      </w:r>
      <w:ins w:id="8" w:author="Gleason, Tim" w:date="2021-05-25T15:42:00Z">
        <w:r w:rsidR="007C4EF6">
          <w:t xml:space="preserve"> </w:t>
        </w:r>
      </w:ins>
      <w:r>
        <w:t xml:space="preserve">Also, </w:t>
      </w:r>
      <w:del w:id="9" w:author="Gleason, Tim" w:date="2021-05-25T15:42:00Z">
        <w:r w:rsidDel="007C4EF6">
          <w:delText>on a monthly basis</w:delText>
        </w:r>
      </w:del>
      <w:r>
        <w:t xml:space="preserve">, </w:t>
      </w:r>
      <w:del w:id="10" w:author="Gleason, Tim" w:date="2021-05-25T15:39:00Z">
        <w:r w:rsidDel="007C4EF6">
          <w:delText>the Barnstable Clean Water Coalition</w:delText>
        </w:r>
      </w:del>
      <w:ins w:id="11" w:author="Gleason, Tim" w:date="2021-05-25T15:39:00Z">
        <w:r w:rsidR="007C4EF6">
          <w:t>BCWC</w:t>
        </w:r>
      </w:ins>
      <w:r>
        <w:t xml:space="preserve"> will be flying a drone</w:t>
      </w:r>
      <w:ins w:id="12" w:author="Gleason, Tim" w:date="2021-05-25T15:43:00Z">
        <w:r w:rsidR="007C4EF6">
          <w:t xml:space="preserve"> on a regular basis at</w:t>
        </w:r>
      </w:ins>
      <w:del w:id="13" w:author="Gleason, Tim" w:date="2021-05-25T15:43:00Z">
        <w:r w:rsidDel="007C4EF6">
          <w:delText xml:space="preserve"> on</w:delText>
        </w:r>
      </w:del>
      <w:r>
        <w:t xml:space="preserve"> Shubael Pond to collect</w:t>
      </w:r>
      <w:r>
        <w:t xml:space="preserve"> additional data for HAB monitoring. These data will be processed by USEPA as part of this project. The goals with this work will be to better understand Harmful Algal Blooms (HABs)</w:t>
      </w:r>
      <w:del w:id="14" w:author="Gleason, Tim" w:date="2021-05-25T15:41:00Z">
        <w:r w:rsidDel="007C4EF6">
          <w:delText>. The data will provide insight into HABs</w:delText>
        </w:r>
      </w:del>
      <w:ins w:id="15" w:author="Gleason, Tim" w:date="2021-05-25T15:41:00Z">
        <w:r w:rsidR="007C4EF6">
          <w:t>in general</w:t>
        </w:r>
      </w:ins>
      <w:del w:id="16" w:author="Gleason, Tim" w:date="2021-05-25T15:41:00Z">
        <w:r w:rsidDel="007C4EF6">
          <w:delText xml:space="preserve"> generally</w:delText>
        </w:r>
      </w:del>
      <w:del w:id="17" w:author="Gleason, Tim" w:date="2021-05-25T15:43:00Z">
        <w:r w:rsidDel="007C4EF6">
          <w:delText xml:space="preserve"> but</w:delText>
        </w:r>
      </w:del>
      <w:ins w:id="18" w:author="Gleason, Tim" w:date="2021-05-25T15:43:00Z">
        <w:r w:rsidR="007C4EF6">
          <w:t xml:space="preserve"> while</w:t>
        </w:r>
      </w:ins>
      <w:r>
        <w:t xml:space="preserve"> also </w:t>
      </w:r>
      <w:del w:id="19" w:author="Gleason, Tim" w:date="2021-05-25T15:43:00Z">
        <w:r w:rsidDel="007C4EF6">
          <w:delText xml:space="preserve">specifically </w:delText>
        </w:r>
      </w:del>
      <w:ins w:id="20" w:author="Gleason, Tim" w:date="2021-05-25T15:43:00Z">
        <w:r w:rsidR="007C4EF6">
          <w:t xml:space="preserve">providing </w:t>
        </w:r>
      </w:ins>
      <w:ins w:id="21" w:author="Gleason, Tim" w:date="2021-05-25T15:44:00Z">
        <w:r w:rsidR="007C4EF6">
          <w:t>information specific</w:t>
        </w:r>
      </w:ins>
      <w:ins w:id="22" w:author="Gleason, Tim" w:date="2021-05-25T15:43:00Z">
        <w:r w:rsidR="007C4EF6">
          <w:t xml:space="preserve"> </w:t>
        </w:r>
      </w:ins>
      <w:r>
        <w:t>t</w:t>
      </w:r>
      <w:r>
        <w:t xml:space="preserve">o </w:t>
      </w:r>
      <w:ins w:id="23" w:author="Gleason, Tim" w:date="2021-05-25T15:44:00Z">
        <w:r w:rsidR="007C4EF6">
          <w:t xml:space="preserve">each of </w:t>
        </w:r>
      </w:ins>
      <w:r>
        <w:t>these two ponds</w:t>
      </w:r>
      <w:del w:id="24" w:author="Gleason, Tim" w:date="2021-05-25T15:41:00Z">
        <w:r w:rsidDel="007C4EF6">
          <w:delText xml:space="preserve"> and will help guide decisions on how best to manage the ponds to hopefully reduce future HABs</w:delText>
        </w:r>
      </w:del>
      <w:r>
        <w:t>.</w:t>
      </w:r>
    </w:p>
    <w:p w14:paraId="4F71539E" w14:textId="7E68EAB4" w:rsidR="00066E28" w:rsidRDefault="00BC205F" w:rsidP="00BC205F">
      <w:pPr>
        <w:pStyle w:val="BodyText"/>
      </w:pPr>
      <w:ins w:id="25" w:author="Gleason, Tim" w:date="2021-05-25T15:46:00Z">
        <w:r>
          <w:t xml:space="preserve">For a better understanding of Harmful Algal Blooms in general look at the </w:t>
        </w:r>
        <w:r>
          <w:fldChar w:fldCharType="begin"/>
        </w:r>
        <w:r>
          <w:instrText xml:space="preserve"> HYPERLINK "https://www.epa.gov/cyanohabs" \h </w:instrText>
        </w:r>
        <w:r>
          <w:fldChar w:fldCharType="separate"/>
        </w:r>
        <w:r>
          <w:rPr>
            <w:rStyle w:val="Hyperlink"/>
          </w:rPr>
          <w:t>US EPA’s Cyanobacterial HABs site</w:t>
        </w:r>
        <w:r>
          <w:rPr>
            <w:rStyle w:val="Hyperlink"/>
          </w:rPr>
          <w:fldChar w:fldCharType="end"/>
        </w:r>
      </w:ins>
      <w:ins w:id="26" w:author="Gleason, Tim" w:date="2021-05-25T15:47:00Z">
        <w:r>
          <w:rPr>
            <w:rStyle w:val="Hyperlink"/>
          </w:rPr>
          <w:t xml:space="preserve"> </w:t>
        </w:r>
        <w:r>
          <w:fldChar w:fldCharType="begin"/>
        </w:r>
        <w:r>
          <w:instrText xml:space="preserve"> HYPERLINK "https://www.epa.gov/cyanohabs" \h </w:instrText>
        </w:r>
        <w:r>
          <w:fldChar w:fldCharType="separate"/>
        </w:r>
        <w:r>
          <w:rPr>
            <w:rStyle w:val="Hyperlink"/>
          </w:rPr>
          <w:t>https://www.epa.gov/cyanohabs</w:t>
        </w:r>
        <w:r>
          <w:rPr>
            <w:rStyle w:val="Hyperlink"/>
          </w:rPr>
          <w:fldChar w:fldCharType="end"/>
        </w:r>
        <w:r>
          <w:t xml:space="preserve">.  </w:t>
        </w:r>
      </w:ins>
      <w:del w:id="27" w:author="Gleason, Tim" w:date="2021-05-25T15:47:00Z">
        <w:r w:rsidDel="00BC205F">
          <w:delText xml:space="preserve">For a high level description of HABs, look at </w:delText>
        </w:r>
        <w:r w:rsidDel="00BC205F">
          <w:fldChar w:fldCharType="begin"/>
        </w:r>
        <w:r w:rsidDel="00BC205F">
          <w:delInstrText xml:space="preserve"> HYPERLINK "https://www.epa.gov/cyanohabs" \h </w:delInstrText>
        </w:r>
        <w:r w:rsidDel="00BC205F">
          <w:fldChar w:fldCharType="separate"/>
        </w:r>
        <w:r w:rsidDel="00BC205F">
          <w:rPr>
            <w:rStyle w:val="Hyperlink"/>
          </w:rPr>
          <w:delText>https://www.epa.gov/cyanohabs</w:delText>
        </w:r>
        <w:r w:rsidDel="00BC205F">
          <w:rPr>
            <w:rStyle w:val="Hyperlink"/>
          </w:rPr>
          <w:fldChar w:fldCharType="end"/>
        </w:r>
      </w:del>
      <w:r>
        <w:t>. If you have quest</w:t>
      </w:r>
      <w:r>
        <w:t>ions about details of the work in Shubael and Hamblin ponds please don’t hesitate to contact the USEPA project leads, Stephen Shivers (</w:t>
      </w:r>
      <w:hyperlink r:id="rId7">
        <w:r>
          <w:rPr>
            <w:rStyle w:val="Hyperlink"/>
          </w:rPr>
          <w:t>shivers.stephen@epa.gov</w:t>
        </w:r>
      </w:hyperlink>
      <w:r>
        <w:t>) and Jeff Hollister (</w:t>
      </w:r>
      <w:hyperlink r:id="rId8">
        <w:r>
          <w:rPr>
            <w:rStyle w:val="Hyperlink"/>
          </w:rPr>
          <w:t>hollister.jeff@epa.gov</w:t>
        </w:r>
      </w:hyperlink>
      <w:r>
        <w:t>). Also, the USEPA team would be happy to discuss their work after they have collected some data. Stay tuned for details on that in the near future.</w:t>
      </w:r>
    </w:p>
    <w:sectPr w:rsidR="00066E28" w:rsidSect="007B61AF">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8E565" w14:textId="77777777" w:rsidR="00000000" w:rsidRDefault="00BC205F">
      <w:pPr>
        <w:spacing w:after="0"/>
      </w:pPr>
      <w:r>
        <w:separator/>
      </w:r>
    </w:p>
  </w:endnote>
  <w:endnote w:type="continuationSeparator" w:id="0">
    <w:p w14:paraId="52CC987E" w14:textId="77777777" w:rsidR="00000000" w:rsidRDefault="00BC20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1BC06" w14:textId="77777777" w:rsidR="00066E28" w:rsidRDefault="00BC205F">
      <w:r>
        <w:separator/>
      </w:r>
    </w:p>
  </w:footnote>
  <w:footnote w:type="continuationSeparator" w:id="0">
    <w:p w14:paraId="76887FA6" w14:textId="77777777" w:rsidR="00066E28" w:rsidRDefault="00BC2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ason, Tim">
    <w15:presenceInfo w15:providerId="AD" w15:userId="S::Gleason.Timothy@epa.gov::6ddbdb38-2e6c-482c-a360-fce729855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E28"/>
    <w:rsid w:val="004E29B3"/>
    <w:rsid w:val="00590D07"/>
    <w:rsid w:val="00784D58"/>
    <w:rsid w:val="007C4EF6"/>
    <w:rsid w:val="008D6863"/>
    <w:rsid w:val="00B86B75"/>
    <w:rsid w:val="00BC205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E4E5"/>
  <w15:docId w15:val="{1E70F3F5-3A8C-46FD-ACEF-600B7B75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C205F"/>
    <w:rPr>
      <w:color w:val="605E5C"/>
      <w:shd w:val="clear" w:color="auto" w:fill="E1DFDD"/>
    </w:rPr>
  </w:style>
  <w:style w:type="paragraph" w:styleId="BalloonText">
    <w:name w:val="Balloon Text"/>
    <w:basedOn w:val="Normal"/>
    <w:link w:val="BalloonTextChar"/>
    <w:semiHidden/>
    <w:unhideWhenUsed/>
    <w:rsid w:val="00BC205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2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ister.jeff@epa.gov" TargetMode="External"/><Relationship Id="rId3" Type="http://schemas.openxmlformats.org/officeDocument/2006/relationships/settings" Target="settings.xml"/><Relationship Id="rId7" Type="http://schemas.openxmlformats.org/officeDocument/2006/relationships/hyperlink" Target="mailto:shivers.stephen@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Gleason, Tim</dc:creator>
  <cp:keywords/>
  <cp:lastModifiedBy>Gleason, Tim</cp:lastModifiedBy>
  <cp:revision>3</cp:revision>
  <dcterms:created xsi:type="dcterms:W3CDTF">2021-05-25T19:45:00Z</dcterms:created>
  <dcterms:modified xsi:type="dcterms:W3CDTF">2021-05-25T19:47:00Z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
  </property>
</Properties>
</file>